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5D4" w:rsidRDefault="000A6963">
      <w:pPr>
        <w:rPr>
          <w:rFonts w:ascii="Times New Roman" w:eastAsia="Times New Roman" w:hAnsi="Times New Roman" w:cs="Times New Roman"/>
          <w:i/>
          <w:sz w:val="24"/>
        </w:rPr>
      </w:pPr>
      <w:r>
        <w:rPr>
          <w:rFonts w:ascii="Times New Roman" w:eastAsia="Times New Roman" w:hAnsi="Times New Roman" w:cs="Times New Roman"/>
          <w:sz w:val="24"/>
        </w:rPr>
        <w:t xml:space="preserve">If ATMOS was gold, then the ATMOS conclave was its glitter. In case you missed it my friends, you missed a lot. Eminent speakers from varied profiles were invited to deliver their mantra for </w:t>
      </w:r>
      <w:proofErr w:type="spellStart"/>
      <w:r>
        <w:rPr>
          <w:rFonts w:ascii="Times New Roman" w:eastAsia="Times New Roman" w:hAnsi="Times New Roman" w:cs="Times New Roman"/>
          <w:i/>
          <w:sz w:val="24"/>
        </w:rPr>
        <w:t>Success,</w:t>
      </w:r>
      <w:r>
        <w:rPr>
          <w:rFonts w:ascii="Times New Roman" w:eastAsia="Times New Roman" w:hAnsi="Times New Roman" w:cs="Times New Roman"/>
          <w:sz w:val="24"/>
        </w:rPr>
        <w:t>well</w:t>
      </w:r>
      <w:proofErr w:type="spellEnd"/>
      <w:r>
        <w:rPr>
          <w:rFonts w:ascii="Times New Roman" w:eastAsia="Times New Roman" w:hAnsi="Times New Roman" w:cs="Times New Roman"/>
          <w:sz w:val="24"/>
        </w:rPr>
        <w:t xml:space="preserve"> after talking about what success meant to them in the first place</w:t>
      </w:r>
      <w:ins w:id="0" w:author="CBH" w:date="2013-11-01T22:55:00Z">
        <w:r>
          <w:rPr>
            <w:rFonts w:ascii="Times New Roman" w:eastAsia="Times New Roman" w:hAnsi="Times New Roman" w:cs="Times New Roman"/>
            <w:sz w:val="24"/>
          </w:rPr>
          <w:t xml:space="preserve">(couldn’t get this line) </w:t>
        </w:r>
      </w:ins>
      <w:r>
        <w:rPr>
          <w:rFonts w:ascii="Times New Roman" w:eastAsia="Times New Roman" w:hAnsi="Times New Roman" w:cs="Times New Roman"/>
          <w:sz w:val="24"/>
        </w:rPr>
        <w:t xml:space="preserve">. After all, one has to start from the basics, get their ideas straight, right? The 2012 edition of ATMOS </w:t>
      </w:r>
      <w:del w:id="1" w:author="CBH" w:date="2013-11-01T22:55:00Z">
        <w:r w:rsidDel="000A6963">
          <w:rPr>
            <w:rFonts w:ascii="Times New Roman" w:eastAsia="Times New Roman" w:hAnsi="Times New Roman" w:cs="Times New Roman"/>
            <w:sz w:val="24"/>
          </w:rPr>
          <w:delText>Conlave</w:delText>
        </w:r>
      </w:del>
      <w:ins w:id="2" w:author="CBH" w:date="2013-11-01T22:55:00Z">
        <w:r>
          <w:rPr>
            <w:rFonts w:ascii="Times New Roman" w:eastAsia="Times New Roman" w:hAnsi="Times New Roman" w:cs="Times New Roman"/>
            <w:sz w:val="24"/>
          </w:rPr>
          <w:t>Conclave</w:t>
        </w:r>
      </w:ins>
      <w:r>
        <w:rPr>
          <w:rFonts w:ascii="Times New Roman" w:eastAsia="Times New Roman" w:hAnsi="Times New Roman" w:cs="Times New Roman"/>
          <w:sz w:val="24"/>
        </w:rPr>
        <w:t xml:space="preserve"> was all about achieving goals, be it academic, non-academic, plausible o</w:t>
      </w:r>
      <w:r>
        <w:rPr>
          <w:rFonts w:ascii="Times New Roman" w:eastAsia="Times New Roman" w:hAnsi="Times New Roman" w:cs="Times New Roman"/>
          <w:sz w:val="24"/>
        </w:rPr>
        <w:t>r utterly absurd, and it motivated many to dream big and work towards them, to say the least</w:t>
      </w:r>
      <w:ins w:id="3" w:author="CBH" w:date="2013-11-01T22:55:00Z">
        <w:r>
          <w:rPr>
            <w:rFonts w:ascii="Times New Roman" w:eastAsia="Times New Roman" w:hAnsi="Times New Roman" w:cs="Times New Roman"/>
            <w:sz w:val="24"/>
          </w:rPr>
          <w:t>(rephrasing)</w:t>
        </w:r>
      </w:ins>
      <w:r>
        <w:rPr>
          <w:rFonts w:ascii="Times New Roman" w:eastAsia="Times New Roman" w:hAnsi="Times New Roman" w:cs="Times New Roman"/>
          <w:sz w:val="24"/>
        </w:rPr>
        <w:t>.</w:t>
      </w:r>
    </w:p>
    <w:p w:rsidR="000A6963" w:rsidRDefault="000A6963">
      <w:pPr>
        <w:rPr>
          <w:ins w:id="4" w:author="CBH" w:date="2013-11-01T22:57:00Z"/>
          <w:rFonts w:ascii="Times New Roman" w:eastAsia="Times New Roman" w:hAnsi="Times New Roman" w:cs="Times New Roman"/>
          <w:sz w:val="24"/>
        </w:rPr>
      </w:pPr>
      <w:r>
        <w:rPr>
          <w:rFonts w:ascii="Times New Roman" w:eastAsia="Times New Roman" w:hAnsi="Times New Roman" w:cs="Times New Roman"/>
          <w:sz w:val="24"/>
        </w:rPr>
        <w:t xml:space="preserve">If Mr K. Vijay </w:t>
      </w:r>
      <w:proofErr w:type="spellStart"/>
      <w:r>
        <w:rPr>
          <w:rFonts w:ascii="Times New Roman" w:eastAsia="Times New Roman" w:hAnsi="Times New Roman" w:cs="Times New Roman"/>
          <w:sz w:val="24"/>
        </w:rPr>
        <w:t>Rao</w:t>
      </w:r>
      <w:proofErr w:type="spellEnd"/>
      <w:r>
        <w:rPr>
          <w:rFonts w:ascii="Times New Roman" w:eastAsia="Times New Roman" w:hAnsi="Times New Roman" w:cs="Times New Roman"/>
          <w:sz w:val="24"/>
        </w:rPr>
        <w:t xml:space="preserve"> stood for innovation, Mr Mani Shankar spoke about making most of the opportunities in hand. Prof. Nandi talked about his tryst with research, w</w:t>
      </w:r>
      <w:r>
        <w:rPr>
          <w:rFonts w:ascii="Times New Roman" w:eastAsia="Times New Roman" w:hAnsi="Times New Roman" w:cs="Times New Roman"/>
          <w:sz w:val="24"/>
        </w:rPr>
        <w:t xml:space="preserve">hile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Venkat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Sai</w:t>
      </w:r>
      <w:proofErr w:type="spellEnd"/>
      <w:r>
        <w:rPr>
          <w:rFonts w:ascii="Times New Roman" w:eastAsia="Times New Roman" w:hAnsi="Times New Roman" w:cs="Times New Roman"/>
          <w:sz w:val="24"/>
        </w:rPr>
        <w:t xml:space="preserve"> Ram, a </w:t>
      </w:r>
      <w:proofErr w:type="spellStart"/>
      <w:r>
        <w:rPr>
          <w:rFonts w:ascii="Times New Roman" w:eastAsia="Times New Roman" w:hAnsi="Times New Roman" w:cs="Times New Roman"/>
          <w:i/>
          <w:sz w:val="24"/>
        </w:rPr>
        <w:t>Padmashree</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winner, </w:t>
      </w:r>
      <w:ins w:id="5" w:author="CBH" w:date="2013-11-01T22:56:00Z">
        <w:r>
          <w:rPr>
            <w:rFonts w:ascii="Times New Roman" w:eastAsia="Times New Roman" w:hAnsi="Times New Roman" w:cs="Times New Roman"/>
            <w:sz w:val="24"/>
          </w:rPr>
          <w:t xml:space="preserve">the </w:t>
        </w:r>
      </w:ins>
      <w:del w:id="6" w:author="CBH" w:date="2013-11-01T22:56:00Z">
        <w:r w:rsidDel="000A6963">
          <w:rPr>
            <w:rFonts w:ascii="Times New Roman" w:eastAsia="Times New Roman" w:hAnsi="Times New Roman" w:cs="Times New Roman"/>
            <w:sz w:val="24"/>
          </w:rPr>
          <w:delText>w</w:delText>
        </w:r>
        <w:r w:rsidDel="000A6963">
          <w:rPr>
            <w:rFonts w:ascii="Times New Roman" w:eastAsia="Times New Roman" w:hAnsi="Times New Roman" w:cs="Times New Roman"/>
            <w:sz w:val="24"/>
          </w:rPr>
          <w:delText>h</w:delText>
        </w:r>
        <w:r w:rsidDel="000A6963">
          <w:rPr>
            <w:rFonts w:ascii="Times New Roman" w:eastAsia="Times New Roman" w:hAnsi="Times New Roman" w:cs="Times New Roman"/>
            <w:sz w:val="24"/>
          </w:rPr>
          <w:delText>o</w:delText>
        </w:r>
        <w:r w:rsidDel="000A6963">
          <w:rPr>
            <w:rFonts w:ascii="Times New Roman" w:eastAsia="Times New Roman" w:hAnsi="Times New Roman" w:cs="Times New Roman"/>
            <w:sz w:val="24"/>
          </w:rPr>
          <w:delText xml:space="preserve"> </w:delText>
        </w:r>
        <w:r w:rsidDel="000A6963">
          <w:rPr>
            <w:rFonts w:ascii="Times New Roman" w:eastAsia="Times New Roman" w:hAnsi="Times New Roman" w:cs="Times New Roman"/>
            <w:sz w:val="24"/>
          </w:rPr>
          <w:delText>w</w:delText>
        </w:r>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s</w:delText>
        </w:r>
        <w:r w:rsidDel="000A6963">
          <w:rPr>
            <w:rFonts w:ascii="Times New Roman" w:eastAsia="Times New Roman" w:hAnsi="Times New Roman" w:cs="Times New Roman"/>
            <w:sz w:val="24"/>
          </w:rPr>
          <w:delText xml:space="preserve"> </w:delText>
        </w:r>
        <w:r w:rsidDel="000A6963">
          <w:rPr>
            <w:rFonts w:ascii="Times New Roman" w:eastAsia="Times New Roman" w:hAnsi="Times New Roman" w:cs="Times New Roman"/>
            <w:sz w:val="24"/>
          </w:rPr>
          <w:delText>c</w:delText>
        </w:r>
        <w:r w:rsidDel="000A6963">
          <w:rPr>
            <w:rFonts w:ascii="Times New Roman" w:eastAsia="Times New Roman" w:hAnsi="Times New Roman" w:cs="Times New Roman"/>
            <w:sz w:val="24"/>
          </w:rPr>
          <w:delText>h</w:delText>
        </w:r>
        <w:r w:rsidDel="000A6963">
          <w:rPr>
            <w:rFonts w:ascii="Times New Roman" w:eastAsia="Times New Roman" w:hAnsi="Times New Roman" w:cs="Times New Roman"/>
            <w:sz w:val="24"/>
          </w:rPr>
          <w:delText>o</w:delText>
        </w:r>
        <w:r w:rsidDel="000A6963">
          <w:rPr>
            <w:rFonts w:ascii="Times New Roman" w:eastAsia="Times New Roman" w:hAnsi="Times New Roman" w:cs="Times New Roman"/>
            <w:sz w:val="24"/>
          </w:rPr>
          <w:delText>s</w:delText>
        </w:r>
        <w:r w:rsidDel="000A6963">
          <w:rPr>
            <w:rFonts w:ascii="Times New Roman" w:eastAsia="Times New Roman" w:hAnsi="Times New Roman" w:cs="Times New Roman"/>
            <w:sz w:val="24"/>
          </w:rPr>
          <w:delText>e</w:delText>
        </w:r>
        <w:r w:rsidDel="000A6963">
          <w:rPr>
            <w:rFonts w:ascii="Times New Roman" w:eastAsia="Times New Roman" w:hAnsi="Times New Roman" w:cs="Times New Roman"/>
            <w:sz w:val="24"/>
          </w:rPr>
          <w:delText>n</w:delText>
        </w:r>
        <w:r w:rsidDel="000A6963">
          <w:rPr>
            <w:rFonts w:ascii="Times New Roman" w:eastAsia="Times New Roman" w:hAnsi="Times New Roman" w:cs="Times New Roman"/>
            <w:sz w:val="24"/>
          </w:rPr>
          <w:delText xml:space="preserve"> </w:delText>
        </w:r>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s</w:delText>
        </w:r>
        <w:r w:rsidDel="000A6963">
          <w:rPr>
            <w:rFonts w:ascii="Times New Roman" w:eastAsia="Times New Roman" w:hAnsi="Times New Roman" w:cs="Times New Roman"/>
            <w:sz w:val="24"/>
          </w:rPr>
          <w:delText xml:space="preserve"> </w:delText>
        </w:r>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n</w:delText>
        </w:r>
      </w:del>
      <w:r>
        <w:rPr>
          <w:rFonts w:ascii="Times New Roman" w:eastAsia="Times New Roman" w:hAnsi="Times New Roman" w:cs="Times New Roman"/>
          <w:sz w:val="24"/>
        </w:rPr>
        <w:t xml:space="preserve"> arbitrator between the speakers and audience, chose to share his views about excellence and its </w:t>
      </w:r>
      <w:del w:id="7" w:author="CBH" w:date="2013-11-01T22:56:00Z">
        <w:r w:rsidDel="000A6963">
          <w:rPr>
            <w:rFonts w:ascii="Times New Roman" w:eastAsia="Times New Roman" w:hAnsi="Times New Roman" w:cs="Times New Roman"/>
            <w:sz w:val="24"/>
          </w:rPr>
          <w:delText>prerogatives.Mr</w:delText>
        </w:r>
      </w:del>
      <w:ins w:id="8" w:author="CBH" w:date="2013-11-01T22:56:00Z">
        <w:r>
          <w:rPr>
            <w:rFonts w:ascii="Times New Roman" w:eastAsia="Times New Roman" w:hAnsi="Times New Roman" w:cs="Times New Roman"/>
            <w:sz w:val="24"/>
          </w:rPr>
          <w:t>prerogatives. Mr</w:t>
        </w:r>
      </w:ins>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Rao</w:t>
      </w:r>
      <w:proofErr w:type="spellEnd"/>
      <w:r>
        <w:rPr>
          <w:rFonts w:ascii="Times New Roman" w:eastAsia="Times New Roman" w:hAnsi="Times New Roman" w:cs="Times New Roman"/>
          <w:sz w:val="24"/>
        </w:rPr>
        <w:t xml:space="preserve">, a former MD of AT&amp;T and former CEO of </w:t>
      </w:r>
      <w:proofErr w:type="spellStart"/>
      <w:r>
        <w:rPr>
          <w:rFonts w:ascii="Times New Roman" w:eastAsia="Times New Roman" w:hAnsi="Times New Roman" w:cs="Times New Roman"/>
          <w:sz w:val="24"/>
        </w:rPr>
        <w:t>Escotel</w:t>
      </w:r>
      <w:proofErr w:type="spellEnd"/>
      <w:r>
        <w:rPr>
          <w:rFonts w:ascii="Times New Roman" w:eastAsia="Times New Roman" w:hAnsi="Times New Roman" w:cs="Times New Roman"/>
          <w:sz w:val="24"/>
        </w:rPr>
        <w:t>, credited for creating the</w:t>
      </w:r>
      <w:r>
        <w:rPr>
          <w:rFonts w:ascii="Times New Roman" w:eastAsia="Times New Roman" w:hAnsi="Times New Roman" w:cs="Times New Roman"/>
          <w:sz w:val="24"/>
        </w:rPr>
        <w:t xml:space="preserve"> market for call centres and voice mails in South East Asia, was the first speaker. He started off by stressing the importance of innovation, </w:t>
      </w:r>
      <w:ins w:id="9" w:author="CBH" w:date="2013-11-01T22:56:00Z">
        <w:r>
          <w:rPr>
            <w:rFonts w:ascii="Times New Roman" w:eastAsia="Times New Roman" w:hAnsi="Times New Roman" w:cs="Times New Roman"/>
            <w:sz w:val="24"/>
          </w:rPr>
          <w:t xml:space="preserve">and </w:t>
        </w:r>
      </w:ins>
      <w:r>
        <w:rPr>
          <w:rFonts w:ascii="Times New Roman" w:eastAsia="Times New Roman" w:hAnsi="Times New Roman" w:cs="Times New Roman"/>
          <w:sz w:val="24"/>
        </w:rPr>
        <w:t>specified four criteria for successful innovation; creative leadership, team building, creative climate/ environme</w:t>
      </w:r>
      <w:r>
        <w:rPr>
          <w:rFonts w:ascii="Times New Roman" w:eastAsia="Times New Roman" w:hAnsi="Times New Roman" w:cs="Times New Roman"/>
          <w:sz w:val="24"/>
        </w:rPr>
        <w:t xml:space="preserve">nt and resources. He cited examples from his past experiences in AT&amp;T / </w:t>
      </w:r>
      <w:proofErr w:type="spellStart"/>
      <w:r>
        <w:rPr>
          <w:rFonts w:ascii="Times New Roman" w:eastAsia="Times New Roman" w:hAnsi="Times New Roman" w:cs="Times New Roman"/>
          <w:sz w:val="24"/>
        </w:rPr>
        <w:t>Muffatlal</w:t>
      </w:r>
      <w:proofErr w:type="spellEnd"/>
      <w:r>
        <w:rPr>
          <w:rFonts w:ascii="Times New Roman" w:eastAsia="Times New Roman" w:hAnsi="Times New Roman" w:cs="Times New Roman"/>
          <w:sz w:val="24"/>
        </w:rPr>
        <w:t xml:space="preserve"> to put forth his </w:t>
      </w:r>
      <w:del w:id="10" w:author="CBH" w:date="2013-11-01T22:57:00Z">
        <w:r w:rsidDel="000A6963">
          <w:rPr>
            <w:rFonts w:ascii="Times New Roman" w:eastAsia="Times New Roman" w:hAnsi="Times New Roman" w:cs="Times New Roman"/>
            <w:sz w:val="24"/>
          </w:rPr>
          <w:delText>point.All</w:delText>
        </w:r>
      </w:del>
      <w:ins w:id="11" w:author="CBH" w:date="2013-11-01T22:57:00Z">
        <w:r>
          <w:rPr>
            <w:rFonts w:ascii="Times New Roman" w:eastAsia="Times New Roman" w:hAnsi="Times New Roman" w:cs="Times New Roman"/>
            <w:sz w:val="24"/>
          </w:rPr>
          <w:t>point. All</w:t>
        </w:r>
      </w:ins>
      <w:r>
        <w:rPr>
          <w:rFonts w:ascii="Times New Roman" w:eastAsia="Times New Roman" w:hAnsi="Times New Roman" w:cs="Times New Roman"/>
          <w:sz w:val="24"/>
        </w:rPr>
        <w:t xml:space="preserve"> in all, he wanted us to </w:t>
      </w:r>
      <w:del w:id="12" w:author="CBH" w:date="2013-11-01T22:57:00Z">
        <w:r w:rsidDel="000A6963">
          <w:rPr>
            <w:rFonts w:ascii="Times New Roman" w:eastAsia="Times New Roman" w:hAnsi="Times New Roman" w:cs="Times New Roman"/>
            <w:sz w:val="24"/>
          </w:rPr>
          <w:delText>t</w:delText>
        </w:r>
        <w:r w:rsidDel="000A6963">
          <w:rPr>
            <w:rFonts w:ascii="Times New Roman" w:eastAsia="Times New Roman" w:hAnsi="Times New Roman" w:cs="Times New Roman"/>
            <w:sz w:val="24"/>
          </w:rPr>
          <w:delText>o</w:delText>
        </w:r>
      </w:del>
      <w:r>
        <w:rPr>
          <w:rFonts w:ascii="Times New Roman" w:eastAsia="Times New Roman" w:hAnsi="Times New Roman" w:cs="Times New Roman"/>
          <w:sz w:val="24"/>
        </w:rPr>
        <w:t xml:space="preserve"> have an open mind about our abilities and use collaboration and proper direction as tools for successful innovations. Hi</w:t>
      </w:r>
      <w:r>
        <w:rPr>
          <w:rFonts w:ascii="Times New Roman" w:eastAsia="Times New Roman" w:hAnsi="Times New Roman" w:cs="Times New Roman"/>
          <w:sz w:val="24"/>
        </w:rPr>
        <w:t xml:space="preserve">s talk was all about making us realise that innovation is the key to realising one's dream. An innovative approach is crucial for the success of a person's dream. </w:t>
      </w:r>
    </w:p>
    <w:p w:rsidR="00EB05D4" w:rsidRDefault="000A6963">
      <w:pPr>
        <w:rPr>
          <w:rFonts w:ascii="Times New Roman" w:eastAsia="Times New Roman" w:hAnsi="Times New Roman" w:cs="Times New Roman"/>
          <w:sz w:val="24"/>
        </w:rPr>
      </w:pPr>
      <w:proofErr w:type="spellStart"/>
      <w:r>
        <w:rPr>
          <w:rFonts w:ascii="Times New Roman" w:eastAsia="Times New Roman" w:hAnsi="Times New Roman" w:cs="Times New Roman"/>
          <w:sz w:val="24"/>
        </w:rPr>
        <w:t>Mr.</w:t>
      </w:r>
      <w:proofErr w:type="spellEnd"/>
      <w:r>
        <w:rPr>
          <w:rFonts w:ascii="Times New Roman" w:eastAsia="Times New Roman" w:hAnsi="Times New Roman" w:cs="Times New Roman"/>
          <w:sz w:val="24"/>
        </w:rPr>
        <w:t xml:space="preserve"> Mani Shankar, an alumnus from BITS </w:t>
      </w:r>
      <w:proofErr w:type="spellStart"/>
      <w:r>
        <w:rPr>
          <w:rFonts w:ascii="Times New Roman" w:eastAsia="Times New Roman" w:hAnsi="Times New Roman" w:cs="Times New Roman"/>
          <w:sz w:val="24"/>
        </w:rPr>
        <w:t>Pilani</w:t>
      </w:r>
      <w:proofErr w:type="spellEnd"/>
      <w:r>
        <w:rPr>
          <w:rFonts w:ascii="Times New Roman" w:eastAsia="Times New Roman" w:hAnsi="Times New Roman" w:cs="Times New Roman"/>
          <w:sz w:val="24"/>
        </w:rPr>
        <w:t xml:space="preserve">, and prominent Bollywood movie director, was </w:t>
      </w:r>
      <w:proofErr w:type="gramStart"/>
      <w:r>
        <w:rPr>
          <w:rFonts w:ascii="Times New Roman" w:eastAsia="Times New Roman" w:hAnsi="Times New Roman" w:cs="Times New Roman"/>
          <w:sz w:val="24"/>
        </w:rPr>
        <w:t>mo</w:t>
      </w:r>
      <w:r>
        <w:rPr>
          <w:rFonts w:ascii="Times New Roman" w:eastAsia="Times New Roman" w:hAnsi="Times New Roman" w:cs="Times New Roman"/>
          <w:sz w:val="24"/>
        </w:rPr>
        <w:t>re easy</w:t>
      </w:r>
      <w:proofErr w:type="gramEnd"/>
      <w:r>
        <w:rPr>
          <w:rFonts w:ascii="Times New Roman" w:eastAsia="Times New Roman" w:hAnsi="Times New Roman" w:cs="Times New Roman"/>
          <w:sz w:val="24"/>
        </w:rPr>
        <w:t xml:space="preserve"> going, </w:t>
      </w:r>
      <w:ins w:id="13" w:author="CBH" w:date="2013-11-01T22:57:00Z">
        <w:r>
          <w:rPr>
            <w:rFonts w:ascii="Times New Roman" w:eastAsia="Times New Roman" w:hAnsi="Times New Roman" w:cs="Times New Roman"/>
            <w:sz w:val="24"/>
          </w:rPr>
          <w:t>giving</w:t>
        </w:r>
      </w:ins>
      <w:del w:id="14" w:author="CBH" w:date="2013-11-01T22:57:00Z">
        <w:r w:rsidDel="000A6963">
          <w:rPr>
            <w:rFonts w:ascii="Times New Roman" w:eastAsia="Times New Roman" w:hAnsi="Times New Roman" w:cs="Times New Roman"/>
            <w:sz w:val="24"/>
          </w:rPr>
          <w:delText>g</w:delText>
        </w:r>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v</w:delText>
        </w:r>
        <w:r w:rsidDel="000A6963">
          <w:rPr>
            <w:rFonts w:ascii="Times New Roman" w:eastAsia="Times New Roman" w:hAnsi="Times New Roman" w:cs="Times New Roman"/>
            <w:sz w:val="24"/>
          </w:rPr>
          <w:delText>e</w:delText>
        </w:r>
        <w:r w:rsidDel="000A6963">
          <w:rPr>
            <w:rFonts w:ascii="Times New Roman" w:eastAsia="Times New Roman" w:hAnsi="Times New Roman" w:cs="Times New Roman"/>
            <w:sz w:val="24"/>
          </w:rPr>
          <w:delText xml:space="preserve"> </w:delText>
        </w:r>
        <w:r w:rsidDel="000A6963">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 humorous touch to his talk by recounting a few memorable experiences from his days at </w:t>
      </w:r>
      <w:proofErr w:type="spellStart"/>
      <w:r>
        <w:rPr>
          <w:rFonts w:ascii="Times New Roman" w:eastAsia="Times New Roman" w:hAnsi="Times New Roman" w:cs="Times New Roman"/>
          <w:sz w:val="24"/>
        </w:rPr>
        <w:t>Pilani</w:t>
      </w:r>
      <w:proofErr w:type="spellEnd"/>
      <w:r>
        <w:rPr>
          <w:rFonts w:ascii="Times New Roman" w:eastAsia="Times New Roman" w:hAnsi="Times New Roman" w:cs="Times New Roman"/>
          <w:sz w:val="24"/>
        </w:rPr>
        <w:t xml:space="preserve">. He urged us to live our lives outside the box, cut out of the confinements, </w:t>
      </w:r>
      <w:proofErr w:type="gramStart"/>
      <w:r>
        <w:rPr>
          <w:rFonts w:ascii="Times New Roman" w:eastAsia="Times New Roman" w:hAnsi="Times New Roman" w:cs="Times New Roman"/>
          <w:sz w:val="24"/>
        </w:rPr>
        <w:t xml:space="preserve">stop living by set patterns </w:t>
      </w:r>
      <w:del w:id="15" w:author="CBH" w:date="2013-11-01T22:58:00Z">
        <w:r w:rsidDel="000A6963">
          <w:rPr>
            <w:rFonts w:ascii="Times New Roman" w:eastAsia="Times New Roman" w:hAnsi="Times New Roman" w:cs="Times New Roman"/>
            <w:sz w:val="24"/>
          </w:rPr>
          <w:delText>rigidly.He</w:delText>
        </w:r>
      </w:del>
      <w:ins w:id="16" w:author="CBH" w:date="2013-11-01T22:58:00Z">
        <w:r>
          <w:rPr>
            <w:rFonts w:ascii="Times New Roman" w:eastAsia="Times New Roman" w:hAnsi="Times New Roman" w:cs="Times New Roman"/>
            <w:sz w:val="24"/>
          </w:rPr>
          <w:t>rigidly</w:t>
        </w:r>
        <w:proofErr w:type="gramEnd"/>
        <w:r>
          <w:rPr>
            <w:rFonts w:ascii="Times New Roman" w:eastAsia="Times New Roman" w:hAnsi="Times New Roman" w:cs="Times New Roman"/>
            <w:sz w:val="24"/>
          </w:rPr>
          <w:t>. He</w:t>
        </w:r>
      </w:ins>
      <w:r>
        <w:rPr>
          <w:rFonts w:ascii="Times New Roman" w:eastAsia="Times New Roman" w:hAnsi="Times New Roman" w:cs="Times New Roman"/>
          <w:sz w:val="24"/>
        </w:rPr>
        <w:t xml:space="preserve"> recounted his experience </w:t>
      </w:r>
      <w:r>
        <w:rPr>
          <w:rFonts w:ascii="Times New Roman" w:eastAsia="Times New Roman" w:hAnsi="Times New Roman" w:cs="Times New Roman"/>
          <w:sz w:val="24"/>
        </w:rPr>
        <w:t xml:space="preserve">when he shifted gears from Chemical engineering to a career in </w:t>
      </w:r>
      <w:del w:id="17" w:author="CBH" w:date="2013-11-01T22:58:00Z">
        <w:r w:rsidDel="000A6963">
          <w:rPr>
            <w:rFonts w:ascii="Times New Roman" w:eastAsia="Times New Roman" w:hAnsi="Times New Roman" w:cs="Times New Roman"/>
            <w:sz w:val="24"/>
          </w:rPr>
          <w:delText>writing,facing</w:delText>
        </w:r>
      </w:del>
      <w:ins w:id="18" w:author="CBH" w:date="2013-11-01T22:58:00Z">
        <w:r>
          <w:rPr>
            <w:rFonts w:ascii="Times New Roman" w:eastAsia="Times New Roman" w:hAnsi="Times New Roman" w:cs="Times New Roman"/>
            <w:sz w:val="24"/>
          </w:rPr>
          <w:t>writing, facing</w:t>
        </w:r>
      </w:ins>
      <w:r>
        <w:rPr>
          <w:rFonts w:ascii="Times New Roman" w:eastAsia="Times New Roman" w:hAnsi="Times New Roman" w:cs="Times New Roman"/>
          <w:sz w:val="24"/>
        </w:rPr>
        <w:t xml:space="preserve"> the unfamiliar, striving for success and coming out with flying colours. He hoped we would be able to broaden our horizon as well, dream big, </w:t>
      </w:r>
      <w:proofErr w:type="gramStart"/>
      <w:ins w:id="19" w:author="CBH" w:date="2013-11-01T22:59:00Z">
        <w:r>
          <w:rPr>
            <w:rFonts w:ascii="Times New Roman" w:eastAsia="Times New Roman" w:hAnsi="Times New Roman" w:cs="Times New Roman"/>
            <w:sz w:val="24"/>
          </w:rPr>
          <w:t>importantly</w:t>
        </w:r>
        <w:proofErr w:type="gramEnd"/>
        <w:r>
          <w:rPr>
            <w:rFonts w:ascii="Times New Roman" w:eastAsia="Times New Roman" w:hAnsi="Times New Roman" w:cs="Times New Roman"/>
            <w:sz w:val="24"/>
          </w:rPr>
          <w:t xml:space="preserve"> </w:t>
        </w:r>
      </w:ins>
      <w:r>
        <w:rPr>
          <w:rFonts w:ascii="Times New Roman" w:eastAsia="Times New Roman" w:hAnsi="Times New Roman" w:cs="Times New Roman"/>
          <w:sz w:val="24"/>
        </w:rPr>
        <w:t>struggle to achieve it. To drive hom</w:t>
      </w:r>
      <w:r>
        <w:rPr>
          <w:rFonts w:ascii="Times New Roman" w:eastAsia="Times New Roman" w:hAnsi="Times New Roman" w:cs="Times New Roman"/>
          <w:sz w:val="24"/>
        </w:rPr>
        <w:t xml:space="preserve">e his point that one should always be receptive to everything and not limit themselves, he talked about his experimentation with holography, coming up with 3D holography patents, employing 1500 people, propelling </w:t>
      </w:r>
      <w:proofErr w:type="spellStart"/>
      <w:r>
        <w:rPr>
          <w:rFonts w:ascii="Times New Roman" w:eastAsia="Times New Roman" w:hAnsi="Times New Roman" w:cs="Times New Roman"/>
          <w:sz w:val="24"/>
        </w:rPr>
        <w:t>Mr.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Narendra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Modi's</w:t>
      </w:r>
      <w:proofErr w:type="spellEnd"/>
      <w:r>
        <w:rPr>
          <w:rFonts w:ascii="Times New Roman" w:eastAsia="Times New Roman" w:hAnsi="Times New Roman" w:cs="Times New Roman"/>
          <w:sz w:val="24"/>
        </w:rPr>
        <w:t xml:space="preserve"> campaign and outreach i</w:t>
      </w:r>
      <w:r>
        <w:rPr>
          <w:rFonts w:ascii="Times New Roman" w:eastAsia="Times New Roman" w:hAnsi="Times New Roman" w:cs="Times New Roman"/>
          <w:sz w:val="24"/>
        </w:rPr>
        <w:t xml:space="preserve">mmensely in Gujarat, something he had never anticipated in his </w:t>
      </w:r>
      <w:del w:id="20" w:author="CBH" w:date="2013-11-01T22:59:00Z">
        <w:r w:rsidDel="000A6963">
          <w:rPr>
            <w:rFonts w:ascii="Times New Roman" w:eastAsia="Times New Roman" w:hAnsi="Times New Roman" w:cs="Times New Roman"/>
            <w:sz w:val="24"/>
          </w:rPr>
          <w:delText>youth.He</w:delText>
        </w:r>
      </w:del>
      <w:ins w:id="21" w:author="CBH" w:date="2013-11-01T22:59:00Z">
        <w:r>
          <w:rPr>
            <w:rFonts w:ascii="Times New Roman" w:eastAsia="Times New Roman" w:hAnsi="Times New Roman" w:cs="Times New Roman"/>
            <w:sz w:val="24"/>
          </w:rPr>
          <w:t xml:space="preserve">youth. </w:t>
        </w:r>
        <w:proofErr w:type="gramStart"/>
        <w:r>
          <w:rPr>
            <w:rFonts w:ascii="Times New Roman" w:eastAsia="Times New Roman" w:hAnsi="Times New Roman" w:cs="Times New Roman"/>
            <w:sz w:val="24"/>
          </w:rPr>
          <w:t>He(</w:t>
        </w:r>
        <w:proofErr w:type="gramEnd"/>
        <w:r>
          <w:rPr>
            <w:rFonts w:ascii="Times New Roman" w:eastAsia="Times New Roman" w:hAnsi="Times New Roman" w:cs="Times New Roman"/>
            <w:sz w:val="24"/>
          </w:rPr>
          <w:t>can we use short sentences :P)</w:t>
        </w:r>
      </w:ins>
      <w:r>
        <w:rPr>
          <w:rFonts w:ascii="Times New Roman" w:eastAsia="Times New Roman" w:hAnsi="Times New Roman" w:cs="Times New Roman"/>
          <w:sz w:val="24"/>
        </w:rPr>
        <w:t xml:space="preserve"> asked us not to define ourselves as it ultimately means confining our infinite spirit into the tiny crucible, we call ourselves</w:t>
      </w:r>
      <w:ins w:id="22" w:author="CBH" w:date="2013-11-01T23:00:00Z">
        <w:r>
          <w:rPr>
            <w:rFonts w:ascii="Times New Roman" w:eastAsia="Times New Roman" w:hAnsi="Times New Roman" w:cs="Times New Roman"/>
            <w:sz w:val="24"/>
          </w:rPr>
          <w:t>.</w:t>
        </w:r>
      </w:ins>
      <w:r>
        <w:rPr>
          <w:rFonts w:ascii="Times New Roman" w:eastAsia="Times New Roman" w:hAnsi="Times New Roman" w:cs="Times New Roman"/>
          <w:sz w:val="24"/>
        </w:rPr>
        <w:t xml:space="preserve"> Mr Shankar stressed on following one’s dream, mainstream</w:t>
      </w:r>
      <w:r>
        <w:rPr>
          <w:rFonts w:ascii="Times New Roman" w:eastAsia="Times New Roman" w:hAnsi="Times New Roman" w:cs="Times New Roman"/>
          <w:sz w:val="24"/>
        </w:rPr>
        <w:t xml:space="preserve"> or otherwise and making a success story out of it. </w:t>
      </w:r>
    </w:p>
    <w:p w:rsidR="00EB05D4" w:rsidRDefault="000A6963">
      <w:pPr>
        <w:rPr>
          <w:rFonts w:ascii="Times New Roman" w:eastAsia="Times New Roman" w:hAnsi="Times New Roman" w:cs="Times New Roman"/>
          <w:sz w:val="24"/>
        </w:rPr>
      </w:pPr>
      <w:r>
        <w:rPr>
          <w:rFonts w:ascii="Times New Roman" w:eastAsia="Times New Roman" w:hAnsi="Times New Roman" w:cs="Times New Roman"/>
          <w:sz w:val="24"/>
        </w:rPr>
        <w:t xml:space="preserve">Professor </w:t>
      </w:r>
      <w:proofErr w:type="spellStart"/>
      <w:r>
        <w:rPr>
          <w:rFonts w:ascii="Times New Roman" w:eastAsia="Times New Roman" w:hAnsi="Times New Roman" w:cs="Times New Roman"/>
          <w:sz w:val="24"/>
        </w:rPr>
        <w:t>Nandy</w:t>
      </w:r>
      <w:proofErr w:type="spellEnd"/>
      <w:r>
        <w:rPr>
          <w:rFonts w:ascii="Times New Roman" w:eastAsia="Times New Roman" w:hAnsi="Times New Roman" w:cs="Times New Roman"/>
          <w:sz w:val="24"/>
        </w:rPr>
        <w:t xml:space="preserve"> commenced stating that things get boring when we define them too well, an optimization problem. He compared research with a painting, saying that a researcher alone can decide when his re</w:t>
      </w:r>
      <w:r>
        <w:rPr>
          <w:rFonts w:ascii="Times New Roman" w:eastAsia="Times New Roman" w:hAnsi="Times New Roman" w:cs="Times New Roman"/>
          <w:sz w:val="24"/>
        </w:rPr>
        <w:t xml:space="preserve">search is complete, just as a painter would know when his masterpiece is done. He also mentioned research leads to </w:t>
      </w:r>
      <w:del w:id="23" w:author="CBH" w:date="2013-11-01T23:00:00Z">
        <w:r w:rsidDel="000A6963">
          <w:rPr>
            <w:rFonts w:ascii="Times New Roman" w:eastAsia="Times New Roman" w:hAnsi="Times New Roman" w:cs="Times New Roman"/>
            <w:sz w:val="24"/>
          </w:rPr>
          <w:delText>innovation</w:delText>
        </w:r>
        <w:r w:rsidDel="000A6963">
          <w:rPr>
            <w:rFonts w:ascii="Times New Roman" w:eastAsia="Times New Roman" w:hAnsi="Times New Roman" w:cs="Times New Roman"/>
            <w:sz w:val="24"/>
          </w:rPr>
          <w:delText>,</w:delText>
        </w:r>
        <w:r w:rsidDel="000A6963">
          <w:rPr>
            <w:rFonts w:ascii="Times New Roman" w:eastAsia="Times New Roman" w:hAnsi="Times New Roman" w:cs="Times New Roman"/>
            <w:sz w:val="24"/>
          </w:rPr>
          <w:delText xml:space="preserve"> </w:delText>
        </w:r>
      </w:del>
      <w:ins w:id="24" w:author="CBH" w:date="2013-11-01T23:00:00Z">
        <w:r>
          <w:rPr>
            <w:rFonts w:ascii="Times New Roman" w:eastAsia="Times New Roman" w:hAnsi="Times New Roman" w:cs="Times New Roman"/>
            <w:sz w:val="24"/>
          </w:rPr>
          <w:t xml:space="preserve">innovation and </w:t>
        </w:r>
      </w:ins>
      <w:r>
        <w:rPr>
          <w:rFonts w:ascii="Times New Roman" w:eastAsia="Times New Roman" w:hAnsi="Times New Roman" w:cs="Times New Roman"/>
          <w:sz w:val="24"/>
        </w:rPr>
        <w:t>entrepreneurship leads the innovation forward. He talke</w:t>
      </w:r>
      <w:ins w:id="25" w:author="CBH" w:date="2013-11-01T23:00:00Z">
        <w:r>
          <w:rPr>
            <w:rFonts w:ascii="Times New Roman" w:eastAsia="Times New Roman" w:hAnsi="Times New Roman" w:cs="Times New Roman"/>
            <w:sz w:val="24"/>
          </w:rPr>
          <w:t>d</w:t>
        </w:r>
      </w:ins>
      <w:r>
        <w:rPr>
          <w:rFonts w:ascii="Times New Roman" w:eastAsia="Times New Roman" w:hAnsi="Times New Roman" w:cs="Times New Roman"/>
          <w:sz w:val="24"/>
        </w:rPr>
        <w:t xml:space="preserve"> about his experience with computers and shared how </w:t>
      </w:r>
      <w:r>
        <w:rPr>
          <w:rFonts w:ascii="Times New Roman" w:eastAsia="Times New Roman" w:hAnsi="Times New Roman" w:cs="Times New Roman"/>
          <w:sz w:val="24"/>
        </w:rPr>
        <w:t>h</w:t>
      </w:r>
      <w:r>
        <w:rPr>
          <w:rFonts w:ascii="Times New Roman" w:eastAsia="Times New Roman" w:hAnsi="Times New Roman" w:cs="Times New Roman"/>
          <w:sz w:val="24"/>
        </w:rPr>
        <w:t>e</w:t>
      </w:r>
      <w:r>
        <w:rPr>
          <w:rFonts w:ascii="Times New Roman" w:eastAsia="Times New Roman" w:hAnsi="Times New Roman" w:cs="Times New Roman"/>
          <w:sz w:val="24"/>
        </w:rPr>
        <w:t xml:space="preserve"> </w:t>
      </w:r>
      <w:r>
        <w:rPr>
          <w:rFonts w:ascii="Times New Roman" w:eastAsia="Times New Roman" w:hAnsi="Times New Roman" w:cs="Times New Roman"/>
          <w:sz w:val="24"/>
        </w:rPr>
        <w:t>discovered his pass</w:t>
      </w:r>
      <w:r>
        <w:rPr>
          <w:rFonts w:ascii="Times New Roman" w:eastAsia="Times New Roman" w:hAnsi="Times New Roman" w:cs="Times New Roman"/>
          <w:sz w:val="24"/>
        </w:rPr>
        <w:t xml:space="preserve">ion, and </w:t>
      </w:r>
      <w:ins w:id="26" w:author="CBH" w:date="2013-11-01T23:01:00Z">
        <w:r>
          <w:rPr>
            <w:rFonts w:ascii="Times New Roman" w:eastAsia="Times New Roman" w:hAnsi="Times New Roman" w:cs="Times New Roman"/>
            <w:sz w:val="24"/>
          </w:rPr>
          <w:t>also highlighted his</w:t>
        </w:r>
      </w:ins>
      <w:del w:id="27" w:author="CBH" w:date="2013-11-01T23:01:00Z">
        <w:r w:rsidDel="000A6963">
          <w:rPr>
            <w:rFonts w:ascii="Times New Roman" w:eastAsia="Times New Roman" w:hAnsi="Times New Roman" w:cs="Times New Roman"/>
            <w:sz w:val="24"/>
          </w:rPr>
          <w:delText>b</w:delText>
        </w:r>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s</w:delText>
        </w:r>
        <w:r w:rsidDel="000A6963">
          <w:rPr>
            <w:rFonts w:ascii="Times New Roman" w:eastAsia="Times New Roman" w:hAnsi="Times New Roman" w:cs="Times New Roman"/>
            <w:sz w:val="24"/>
          </w:rPr>
          <w:delText>i</w:delText>
        </w:r>
        <w:r w:rsidDel="000A6963">
          <w:rPr>
            <w:rFonts w:ascii="Times New Roman" w:eastAsia="Times New Roman" w:hAnsi="Times New Roman" w:cs="Times New Roman"/>
            <w:sz w:val="24"/>
          </w:rPr>
          <w:delText>c</w:delText>
        </w:r>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l</w:delText>
        </w:r>
        <w:r w:rsidDel="000A6963">
          <w:rPr>
            <w:rFonts w:ascii="Times New Roman" w:eastAsia="Times New Roman" w:hAnsi="Times New Roman" w:cs="Times New Roman"/>
            <w:sz w:val="24"/>
          </w:rPr>
          <w:delText>l</w:delText>
        </w:r>
        <w:r w:rsidDel="000A6963">
          <w:rPr>
            <w:rFonts w:ascii="Times New Roman" w:eastAsia="Times New Roman" w:hAnsi="Times New Roman" w:cs="Times New Roman"/>
            <w:sz w:val="24"/>
          </w:rPr>
          <w:delText>y</w:delText>
        </w:r>
        <w:r w:rsidDel="000A6963">
          <w:rPr>
            <w:rFonts w:ascii="Times New Roman" w:eastAsia="Times New Roman" w:hAnsi="Times New Roman" w:cs="Times New Roman"/>
            <w:sz w:val="24"/>
          </w:rPr>
          <w:delText xml:space="preserve"> </w:delText>
        </w:r>
        <w:r w:rsidDel="000A6963">
          <w:rPr>
            <w:rFonts w:ascii="Times New Roman" w:eastAsia="Times New Roman" w:hAnsi="Times New Roman" w:cs="Times New Roman"/>
            <w:sz w:val="24"/>
          </w:rPr>
          <w:delText>t</w:delText>
        </w:r>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l</w:delText>
        </w:r>
        <w:r w:rsidDel="000A6963">
          <w:rPr>
            <w:rFonts w:ascii="Times New Roman" w:eastAsia="Times New Roman" w:hAnsi="Times New Roman" w:cs="Times New Roman"/>
            <w:sz w:val="24"/>
          </w:rPr>
          <w:delText>k</w:delText>
        </w:r>
        <w:r w:rsidDel="000A6963">
          <w:rPr>
            <w:rFonts w:ascii="Times New Roman" w:eastAsia="Times New Roman" w:hAnsi="Times New Roman" w:cs="Times New Roman"/>
            <w:sz w:val="24"/>
          </w:rPr>
          <w:delText>e</w:delText>
        </w:r>
        <w:r w:rsidDel="000A6963">
          <w:rPr>
            <w:rFonts w:ascii="Times New Roman" w:eastAsia="Times New Roman" w:hAnsi="Times New Roman" w:cs="Times New Roman"/>
            <w:sz w:val="24"/>
          </w:rPr>
          <w:delText>d</w:delText>
        </w:r>
      </w:del>
      <w:r>
        <w:rPr>
          <w:rFonts w:ascii="Times New Roman" w:eastAsia="Times New Roman" w:hAnsi="Times New Roman" w:cs="Times New Roman"/>
          <w:sz w:val="24"/>
        </w:rPr>
        <w:t xml:space="preserve"> </w:t>
      </w:r>
      <w:del w:id="28" w:author="CBH" w:date="2013-11-01T23:01:00Z">
        <w:r w:rsidDel="000A6963">
          <w:rPr>
            <w:rFonts w:ascii="Times New Roman" w:eastAsia="Times New Roman" w:hAnsi="Times New Roman" w:cs="Times New Roman"/>
            <w:sz w:val="24"/>
          </w:rPr>
          <w:delText>a</w:delText>
        </w:r>
        <w:r w:rsidDel="000A6963">
          <w:rPr>
            <w:rFonts w:ascii="Times New Roman" w:eastAsia="Times New Roman" w:hAnsi="Times New Roman" w:cs="Times New Roman"/>
            <w:sz w:val="24"/>
          </w:rPr>
          <w:delText>b</w:delText>
        </w:r>
        <w:r w:rsidDel="000A6963">
          <w:rPr>
            <w:rFonts w:ascii="Times New Roman" w:eastAsia="Times New Roman" w:hAnsi="Times New Roman" w:cs="Times New Roman"/>
            <w:sz w:val="24"/>
          </w:rPr>
          <w:delText>o</w:delText>
        </w:r>
        <w:r w:rsidDel="000A6963">
          <w:rPr>
            <w:rFonts w:ascii="Times New Roman" w:eastAsia="Times New Roman" w:hAnsi="Times New Roman" w:cs="Times New Roman"/>
            <w:sz w:val="24"/>
          </w:rPr>
          <w:delText>ut</w:delText>
        </w:r>
      </w:del>
      <w:r>
        <w:rPr>
          <w:rFonts w:ascii="Times New Roman" w:eastAsia="Times New Roman" w:hAnsi="Times New Roman" w:cs="Times New Roman"/>
          <w:sz w:val="24"/>
        </w:rPr>
        <w:t xml:space="preserve"> academic goals and their realization.</w:t>
      </w:r>
    </w:p>
    <w:p w:rsidR="00EB05D4" w:rsidRDefault="000A6963">
      <w:pPr>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Dr.</w:t>
      </w:r>
      <w:proofErr w:type="spellEnd"/>
      <w:r>
        <w:rPr>
          <w:rFonts w:ascii="Times New Roman" w:eastAsia="Times New Roman" w:hAnsi="Times New Roman" w:cs="Times New Roman"/>
          <w:sz w:val="24"/>
        </w:rPr>
        <w:t xml:space="preserve"> Ram, the director of Apollo </w:t>
      </w:r>
      <w:proofErr w:type="spellStart"/>
      <w:r>
        <w:rPr>
          <w:rFonts w:ascii="Times New Roman" w:eastAsia="Times New Roman" w:hAnsi="Times New Roman" w:cs="Times New Roman"/>
          <w:sz w:val="24"/>
        </w:rPr>
        <w:t>Institue</w:t>
      </w:r>
      <w:proofErr w:type="spellEnd"/>
      <w:r>
        <w:rPr>
          <w:rFonts w:ascii="Times New Roman" w:eastAsia="Times New Roman" w:hAnsi="Times New Roman" w:cs="Times New Roman"/>
          <w:sz w:val="24"/>
        </w:rPr>
        <w:t xml:space="preserve"> for blood pressure management and Texas blood pressure institute, talked about pursuit of excellence in daily life and advised us to put in ou</w:t>
      </w:r>
      <w:del w:id="29" w:author="CBH" w:date="2013-11-01T23:01:00Z">
        <w:r w:rsidDel="000A6963">
          <w:rPr>
            <w:rFonts w:ascii="Times New Roman" w:eastAsia="Times New Roman" w:hAnsi="Times New Roman" w:cs="Times New Roman"/>
            <w:sz w:val="24"/>
          </w:rPr>
          <w:delText>t</w:delText>
        </w:r>
      </w:del>
      <w:ins w:id="30" w:author="CBH" w:date="2013-11-01T23:01:00Z">
        <w:r>
          <w:rPr>
            <w:rFonts w:ascii="Times New Roman" w:eastAsia="Times New Roman" w:hAnsi="Times New Roman" w:cs="Times New Roman"/>
            <w:sz w:val="24"/>
          </w:rPr>
          <w:t>r</w:t>
        </w:r>
      </w:ins>
      <w:r>
        <w:rPr>
          <w:rFonts w:ascii="Times New Roman" w:eastAsia="Times New Roman" w:hAnsi="Times New Roman" w:cs="Times New Roman"/>
          <w:sz w:val="24"/>
        </w:rPr>
        <w:t xml:space="preserve"> b</w:t>
      </w:r>
      <w:r>
        <w:rPr>
          <w:rFonts w:ascii="Times New Roman" w:eastAsia="Times New Roman" w:hAnsi="Times New Roman" w:cs="Times New Roman"/>
          <w:sz w:val="24"/>
        </w:rPr>
        <w:t>est efforts, irrespective of the situation,</w:t>
      </w:r>
      <w:ins w:id="31" w:author="CBH" w:date="2013-11-01T23:02:00Z">
        <w:r>
          <w:rPr>
            <w:rFonts w:ascii="Times New Roman" w:eastAsia="Times New Roman" w:hAnsi="Times New Roman" w:cs="Times New Roman"/>
            <w:sz w:val="24"/>
          </w:rPr>
          <w:t xml:space="preserve"> and</w:t>
        </w:r>
      </w:ins>
      <w:r>
        <w:rPr>
          <w:rFonts w:ascii="Times New Roman" w:eastAsia="Times New Roman" w:hAnsi="Times New Roman" w:cs="Times New Roman"/>
          <w:sz w:val="24"/>
        </w:rPr>
        <w:t xml:space="preserve"> not to go too much off focus from our goals. He abbreviated FEAR as False Evidence Appearing Real, and disclosed that there is no such phrase as 'for better or for </w:t>
      </w:r>
      <w:del w:id="32" w:author="CBH" w:date="2013-11-01T23:02:00Z">
        <w:r w:rsidDel="000A6963">
          <w:rPr>
            <w:rFonts w:ascii="Times New Roman" w:eastAsia="Times New Roman" w:hAnsi="Times New Roman" w:cs="Times New Roman"/>
            <w:sz w:val="24"/>
          </w:rPr>
          <w:delText>worse',</w:delText>
        </w:r>
      </w:del>
      <w:ins w:id="33" w:author="CBH" w:date="2013-11-01T23:02:00Z">
        <w:r>
          <w:rPr>
            <w:rFonts w:ascii="Times New Roman" w:eastAsia="Times New Roman" w:hAnsi="Times New Roman" w:cs="Times New Roman"/>
            <w:sz w:val="24"/>
          </w:rPr>
          <w:t>worse’;</w:t>
        </w:r>
      </w:ins>
      <w:r>
        <w:rPr>
          <w:rFonts w:ascii="Times New Roman" w:eastAsia="Times New Roman" w:hAnsi="Times New Roman" w:cs="Times New Roman"/>
          <w:sz w:val="24"/>
        </w:rPr>
        <w:t xml:space="preserve"> it always is 'for better and for better'</w:t>
      </w:r>
      <w:r>
        <w:rPr>
          <w:rFonts w:ascii="Times New Roman" w:eastAsia="Times New Roman" w:hAnsi="Times New Roman" w:cs="Times New Roman"/>
          <w:sz w:val="24"/>
        </w:rPr>
        <w:t xml:space="preserve">. On a final note, he stated that greatness can be </w:t>
      </w:r>
      <w:del w:id="34" w:author="CBH" w:date="2013-11-01T23:02:00Z">
        <w:r w:rsidDel="000A6963">
          <w:rPr>
            <w:rFonts w:ascii="Times New Roman" w:eastAsia="Times New Roman" w:hAnsi="Times New Roman" w:cs="Times New Roman"/>
            <w:sz w:val="24"/>
          </w:rPr>
          <w:delText>thrust,</w:delText>
        </w:r>
      </w:del>
      <w:ins w:id="35" w:author="CBH" w:date="2013-11-01T23:02:00Z">
        <w:r>
          <w:rPr>
            <w:rFonts w:ascii="Times New Roman" w:eastAsia="Times New Roman" w:hAnsi="Times New Roman" w:cs="Times New Roman"/>
            <w:sz w:val="24"/>
          </w:rPr>
          <w:t>thrust;</w:t>
        </w:r>
      </w:ins>
      <w:r>
        <w:rPr>
          <w:rFonts w:ascii="Times New Roman" w:eastAsia="Times New Roman" w:hAnsi="Times New Roman" w:cs="Times New Roman"/>
          <w:sz w:val="24"/>
        </w:rPr>
        <w:t xml:space="preserve"> however, excellence can only be achieved by commitment.</w:t>
      </w:r>
    </w:p>
    <w:p w:rsidR="00EB05D4" w:rsidRDefault="000A6963">
      <w:pPr>
        <w:rPr>
          <w:rFonts w:ascii="Times New Roman" w:eastAsia="Times New Roman" w:hAnsi="Times New Roman" w:cs="Times New Roman"/>
          <w:sz w:val="24"/>
        </w:rPr>
      </w:pPr>
      <w:r>
        <w:rPr>
          <w:rFonts w:ascii="Times New Roman" w:eastAsia="Times New Roman" w:hAnsi="Times New Roman" w:cs="Times New Roman"/>
          <w:sz w:val="24"/>
        </w:rPr>
        <w:t>So, all in all, the Conclave was a fun filled, informative, and deeply motivating session, which urged us to open our wings wide open and soa</w:t>
      </w:r>
      <w:r>
        <w:rPr>
          <w:rFonts w:ascii="Times New Roman" w:eastAsia="Times New Roman" w:hAnsi="Times New Roman" w:cs="Times New Roman"/>
          <w:sz w:val="24"/>
        </w:rPr>
        <w:t>r high.</w:t>
      </w:r>
    </w:p>
    <w:p w:rsidR="00EB05D4" w:rsidRDefault="00EB05D4">
      <w:pPr>
        <w:rPr>
          <w:rFonts w:ascii="Times New Roman" w:eastAsia="Times New Roman" w:hAnsi="Times New Roman" w:cs="Times New Roman"/>
          <w:sz w:val="24"/>
        </w:rPr>
      </w:pPr>
    </w:p>
    <w:p w:rsidR="00EB05D4" w:rsidRDefault="000A6963">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B05D4" w:rsidRDefault="00EB05D4">
      <w:pPr>
        <w:rPr>
          <w:rFonts w:ascii="Times New Roman" w:eastAsia="Times New Roman" w:hAnsi="Times New Roman" w:cs="Times New Roman"/>
          <w:sz w:val="24"/>
        </w:rPr>
      </w:pPr>
      <w:bookmarkStart w:id="36" w:name="_GoBack"/>
      <w:bookmarkEnd w:id="36"/>
    </w:p>
    <w:sectPr w:rsidR="00EB0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2"/>
  </w:compat>
  <w:rsids>
    <w:rsidRoot w:val="00EB05D4"/>
    <w:rsid w:val="000A6963"/>
    <w:rsid w:val="00EB0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CBH</cp:lastModifiedBy>
  <cp:revision>2</cp:revision>
  <dcterms:created xsi:type="dcterms:W3CDTF">2013-11-01T22:54:00Z</dcterms:created>
  <dcterms:modified xsi:type="dcterms:W3CDTF">2013-11-01T23:02:00Z</dcterms:modified>
</cp:coreProperties>
</file>